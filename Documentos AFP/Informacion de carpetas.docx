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03" w:rsidRPr="00CF783A" w:rsidRDefault="00765003" w:rsidP="008D58CB">
      <w:pPr>
        <w:spacing w:after="0"/>
        <w:rPr>
          <w:b/>
          <w:i/>
          <w:sz w:val="28"/>
          <w:szCs w:val="28"/>
        </w:rPr>
      </w:pPr>
      <w:r w:rsidRPr="00CF783A">
        <w:rPr>
          <w:b/>
          <w:i/>
          <w:sz w:val="28"/>
          <w:szCs w:val="28"/>
        </w:rPr>
        <w:t>Información adentro de la carpeta lado izquierdo</w:t>
      </w:r>
    </w:p>
    <w:p w:rsidR="00765003" w:rsidRDefault="00765003" w:rsidP="008D58CB">
      <w:pPr>
        <w:spacing w:after="0"/>
        <w:rPr>
          <w:b/>
          <w:sz w:val="24"/>
          <w:szCs w:val="24"/>
          <w:u w:val="single"/>
        </w:rPr>
      </w:pPr>
    </w:p>
    <w:p w:rsidR="00683990" w:rsidRPr="003F2577" w:rsidRDefault="00683990" w:rsidP="008D58CB">
      <w:pPr>
        <w:spacing w:after="0"/>
        <w:rPr>
          <w:b/>
          <w:sz w:val="24"/>
          <w:szCs w:val="24"/>
          <w:u w:val="single"/>
        </w:rPr>
      </w:pPr>
      <w:r w:rsidRPr="003F2577">
        <w:rPr>
          <w:b/>
          <w:sz w:val="24"/>
          <w:szCs w:val="24"/>
          <w:u w:val="single"/>
        </w:rPr>
        <w:t xml:space="preserve">Estados de Cuenta </w:t>
      </w:r>
    </w:p>
    <w:p w:rsidR="00683990" w:rsidRDefault="001128AA" w:rsidP="008D58CB">
      <w:pPr>
        <w:spacing w:after="0"/>
      </w:pPr>
      <w:r>
        <w:t>En t</w:t>
      </w:r>
      <w:r w:rsidR="00683990">
        <w:t>u Estado de Cuenta te</w:t>
      </w:r>
      <w:r>
        <w:t xml:space="preserve"> detallamos</w:t>
      </w:r>
      <w:r w:rsidR="00683990">
        <w:t xml:space="preserve"> el saldo y la rentabilidad de tus ahorros previsionales. </w:t>
      </w:r>
      <w:r w:rsidR="00117D70">
        <w:t xml:space="preserve">Tú puedes revisar </w:t>
      </w:r>
      <w:r w:rsidR="00E1737B">
        <w:t xml:space="preserve">este documento </w:t>
      </w:r>
      <w:r w:rsidR="00117D70">
        <w:t xml:space="preserve">y tu saldo </w:t>
      </w:r>
      <w:r w:rsidR="00E1737B">
        <w:t xml:space="preserve">por medio de: </w:t>
      </w:r>
    </w:p>
    <w:p w:rsidR="001128AA" w:rsidRDefault="001128AA" w:rsidP="008D58CB">
      <w:pPr>
        <w:spacing w:after="0"/>
      </w:pPr>
    </w:p>
    <w:p w:rsidR="008D58CB" w:rsidRDefault="001128AA" w:rsidP="008D58CB">
      <w:pPr>
        <w:spacing w:after="0"/>
      </w:pPr>
      <w:r w:rsidRPr="001128AA">
        <w:rPr>
          <w:b/>
        </w:rPr>
        <w:t>Correo electrónico</w:t>
      </w:r>
      <w:r>
        <w:t xml:space="preserve">: </w:t>
      </w:r>
    </w:p>
    <w:p w:rsidR="001128AA" w:rsidRDefault="001128AA" w:rsidP="008D58CB">
      <w:pPr>
        <w:spacing w:after="0"/>
      </w:pPr>
      <w:r>
        <w:t xml:space="preserve">Te enviamos tu estado de cuenta de manera trimestral al correo que tengas registrado en el sistema.  </w:t>
      </w:r>
    </w:p>
    <w:p w:rsidR="003F2577" w:rsidRPr="003F2577" w:rsidRDefault="00E1737B" w:rsidP="008D58CB">
      <w:pPr>
        <w:spacing w:after="0"/>
        <w:rPr>
          <w:b/>
        </w:rPr>
      </w:pPr>
      <w:r w:rsidRPr="003F2577">
        <w:rPr>
          <w:b/>
        </w:rPr>
        <w:t xml:space="preserve">La </w:t>
      </w:r>
      <w:r w:rsidR="00683990" w:rsidRPr="003F2577">
        <w:rPr>
          <w:b/>
        </w:rPr>
        <w:t xml:space="preserve">Oficina Virtual: </w:t>
      </w:r>
    </w:p>
    <w:p w:rsidR="00683990" w:rsidRDefault="00E1737B" w:rsidP="008D58CB">
      <w:pPr>
        <w:spacing w:after="0"/>
      </w:pPr>
      <w:r>
        <w:t xml:space="preserve">Ingresando a </w:t>
      </w:r>
      <w:hyperlink r:id="rId6" w:history="1">
        <w:r w:rsidR="00683990" w:rsidRPr="00CF37D1">
          <w:rPr>
            <w:rStyle w:val="Hyperlink"/>
          </w:rPr>
          <w:t>www.afpatlantida.net</w:t>
        </w:r>
      </w:hyperlink>
      <w:r>
        <w:t xml:space="preserve"> </w:t>
      </w:r>
      <w:r w:rsidR="00117D70">
        <w:t xml:space="preserve"> con tu usuario y contraseña.</w:t>
      </w:r>
      <w:r>
        <w:t xml:space="preserve"> </w:t>
      </w:r>
      <w:r w:rsidR="001128AA">
        <w:t>Podrás revisar</w:t>
      </w:r>
      <w:r w:rsidR="007300AC">
        <w:t xml:space="preserve"> tu saldo y realizar diferentes trámites y modificaciones.</w:t>
      </w:r>
    </w:p>
    <w:p w:rsidR="003F2577" w:rsidRPr="003F2577" w:rsidRDefault="00683990" w:rsidP="008D58CB">
      <w:pPr>
        <w:spacing w:after="0"/>
        <w:rPr>
          <w:b/>
        </w:rPr>
      </w:pPr>
      <w:r w:rsidRPr="003F2577">
        <w:rPr>
          <w:b/>
        </w:rPr>
        <w:t>Convenio SMS</w:t>
      </w:r>
      <w:r w:rsidR="00E1737B" w:rsidRPr="003F2577">
        <w:rPr>
          <w:b/>
        </w:rPr>
        <w:t>:</w:t>
      </w:r>
    </w:p>
    <w:p w:rsidR="00683990" w:rsidRDefault="00117D70" w:rsidP="008D58CB">
      <w:pPr>
        <w:spacing w:after="0"/>
      </w:pPr>
      <w:r>
        <w:t>D</w:t>
      </w:r>
      <w:r w:rsidR="00512B20">
        <w:t xml:space="preserve">esde cualquier celular </w:t>
      </w:r>
      <w:r>
        <w:t xml:space="preserve">y en cualquier lugar </w:t>
      </w:r>
      <w:r w:rsidR="007300AC">
        <w:t xml:space="preserve">de Honduras donde te encuentres, envía la palabra AFP seguida por un espacio y tu pin de seguridad y como respuesta recibirás el saldo de tu cuenta. </w:t>
      </w:r>
    </w:p>
    <w:p w:rsidR="003F2577" w:rsidRPr="003F2577" w:rsidRDefault="00683990" w:rsidP="008D58CB">
      <w:pPr>
        <w:spacing w:after="0"/>
        <w:rPr>
          <w:b/>
        </w:rPr>
      </w:pPr>
      <w:r w:rsidRPr="003F2577">
        <w:rPr>
          <w:b/>
        </w:rPr>
        <w:t>App Móvil</w:t>
      </w:r>
      <w:r w:rsidR="0016075C" w:rsidRPr="003F2577">
        <w:rPr>
          <w:b/>
        </w:rPr>
        <w:t xml:space="preserve">: </w:t>
      </w:r>
    </w:p>
    <w:p w:rsidR="00683990" w:rsidRDefault="00117D70" w:rsidP="008D58CB">
      <w:pPr>
        <w:spacing w:after="0"/>
      </w:pPr>
      <w:r>
        <w:t xml:space="preserve">Descarga la aplicación desde tu celular seleccionando tu tienda: App Store (IOS), Google </w:t>
      </w:r>
      <w:r w:rsidR="007300AC">
        <w:t xml:space="preserve">Play (Android). </w:t>
      </w:r>
    </w:p>
    <w:p w:rsidR="003F2577" w:rsidRDefault="003F2577" w:rsidP="008D58CB">
      <w:pPr>
        <w:spacing w:after="0"/>
      </w:pPr>
    </w:p>
    <w:p w:rsidR="003F2577" w:rsidRDefault="003F2577" w:rsidP="003F2577">
      <w:pPr>
        <w:spacing w:after="0"/>
        <w:rPr>
          <w:b/>
          <w:sz w:val="24"/>
          <w:szCs w:val="24"/>
          <w:u w:val="single"/>
        </w:rPr>
      </w:pPr>
      <w:r w:rsidRPr="003F2577">
        <w:rPr>
          <w:b/>
          <w:sz w:val="24"/>
          <w:szCs w:val="24"/>
          <w:u w:val="single"/>
        </w:rPr>
        <w:t>Servicio al cliente</w:t>
      </w:r>
    </w:p>
    <w:p w:rsidR="003F2577" w:rsidRPr="003F2577" w:rsidRDefault="003F2577" w:rsidP="003F2577">
      <w:pPr>
        <w:spacing w:after="0"/>
      </w:pPr>
      <w:r w:rsidRPr="003F2577">
        <w:t xml:space="preserve">Te ofrecemos diferentes canales de atención para que puedas </w:t>
      </w:r>
      <w:r>
        <w:t xml:space="preserve">realizar todas tus consultas y estés </w:t>
      </w:r>
      <w:r w:rsidRPr="003F2577">
        <w:t xml:space="preserve"> al día sobre tu mañana. </w:t>
      </w:r>
    </w:p>
    <w:p w:rsidR="003F2577" w:rsidRPr="003F2577" w:rsidRDefault="003F2577" w:rsidP="003F2577">
      <w:pPr>
        <w:spacing w:after="0"/>
        <w:rPr>
          <w:b/>
          <w:sz w:val="24"/>
          <w:szCs w:val="24"/>
          <w:u w:val="single"/>
        </w:rPr>
      </w:pPr>
    </w:p>
    <w:p w:rsidR="003F2577" w:rsidRPr="003F2577" w:rsidRDefault="003F2577" w:rsidP="003F2577">
      <w:pPr>
        <w:spacing w:after="0"/>
        <w:rPr>
          <w:b/>
        </w:rPr>
      </w:pPr>
      <w:r w:rsidRPr="003F2577">
        <w:rPr>
          <w:b/>
        </w:rPr>
        <w:t>Teléfonos: 2280-3000,2580-3000</w:t>
      </w:r>
    </w:p>
    <w:p w:rsidR="003F2577" w:rsidRDefault="003F2577" w:rsidP="003F2577">
      <w:pPr>
        <w:spacing w:after="0"/>
      </w:pPr>
      <w:r>
        <w:t>Puedes llamarnos para realizar cualquier consulta  de tu Fondo de Pensiones</w:t>
      </w:r>
      <w:ins w:id="0" w:author="toto" w:date="2015-10-17T10:23:00Z">
        <w:r w:rsidR="00B51FC0">
          <w:t xml:space="preserve"> y Cesantías</w:t>
        </w:r>
      </w:ins>
      <w:r>
        <w:t xml:space="preserve"> Atlántida. </w:t>
      </w:r>
    </w:p>
    <w:p w:rsidR="003F2577" w:rsidRDefault="003F2577" w:rsidP="003F2577">
      <w:pPr>
        <w:spacing w:after="0"/>
        <w:rPr>
          <w:b/>
        </w:rPr>
      </w:pPr>
    </w:p>
    <w:p w:rsidR="003F2577" w:rsidRDefault="00765003" w:rsidP="003F2577">
      <w:pPr>
        <w:spacing w:after="0"/>
        <w:rPr>
          <w:b/>
        </w:rPr>
      </w:pPr>
      <w:r>
        <w:rPr>
          <w:b/>
        </w:rPr>
        <w:t>Web Chat:</w:t>
      </w:r>
      <w:r w:rsidR="003F2577">
        <w:rPr>
          <w:b/>
        </w:rPr>
        <w:t xml:space="preserve"> </w:t>
      </w:r>
    </w:p>
    <w:p w:rsidR="003F2577" w:rsidRDefault="003F2577" w:rsidP="003F2577">
      <w:pPr>
        <w:spacing w:after="0"/>
      </w:pPr>
      <w:del w:id="1" w:author="toto" w:date="2015-10-17T10:24:00Z">
        <w:r w:rsidDel="00107175">
          <w:delText>Ingresa a la página web</w:delText>
        </w:r>
      </w:del>
      <w:ins w:id="2" w:author="toto" w:date="2015-10-17T10:24:00Z">
        <w:r w:rsidR="00107175">
          <w:t xml:space="preserve">Haz </w:t>
        </w:r>
        <w:proofErr w:type="spellStart"/>
        <w:r w:rsidR="00107175">
          <w:t>click</w:t>
        </w:r>
        <w:proofErr w:type="spellEnd"/>
        <w:r w:rsidR="00107175">
          <w:t xml:space="preserve"> aquí </w:t>
        </w:r>
      </w:ins>
      <w:r>
        <w:t xml:space="preserve"> para realizar tus consultas directamente con el </w:t>
      </w:r>
      <w:r w:rsidR="00765003">
        <w:t xml:space="preserve">personal asignado por área </w:t>
      </w:r>
    </w:p>
    <w:p w:rsidR="003F2577" w:rsidRDefault="003F2577" w:rsidP="003F2577">
      <w:pPr>
        <w:spacing w:after="0"/>
      </w:pPr>
    </w:p>
    <w:p w:rsidR="003F2577" w:rsidRPr="003F2577" w:rsidRDefault="003F2577" w:rsidP="003F2577">
      <w:pPr>
        <w:spacing w:after="0"/>
        <w:rPr>
          <w:b/>
        </w:rPr>
      </w:pPr>
      <w:r w:rsidRPr="003F2577">
        <w:rPr>
          <w:b/>
        </w:rPr>
        <w:t xml:space="preserve">Facebook: </w:t>
      </w:r>
      <w:proofErr w:type="spellStart"/>
      <w:r w:rsidRPr="003F2577">
        <w:rPr>
          <w:b/>
        </w:rPr>
        <w:t>afpatlantida</w:t>
      </w:r>
      <w:proofErr w:type="spellEnd"/>
    </w:p>
    <w:p w:rsidR="0016075C" w:rsidRDefault="003F2577" w:rsidP="00683990">
      <w:r>
        <w:t xml:space="preserve">Ingresa a nuestra red social para </w:t>
      </w:r>
      <w:r w:rsidR="00765003">
        <w:t xml:space="preserve">que estés al tanto </w:t>
      </w:r>
      <w:r>
        <w:t xml:space="preserve">realizar tus consultas de manera rápida y fácil de utilizar. </w:t>
      </w:r>
    </w:p>
    <w:p w:rsidR="008D58CB" w:rsidRPr="003F2577" w:rsidDel="002D2EF3" w:rsidRDefault="002D2EF3" w:rsidP="003F2577">
      <w:pPr>
        <w:spacing w:after="0"/>
        <w:rPr>
          <w:del w:id="3" w:author="toto" w:date="2015-10-17T10:26:00Z"/>
          <w:b/>
        </w:rPr>
      </w:pPr>
      <w:del w:id="4" w:author="toto" w:date="2015-10-17T10:26:00Z">
        <w:r w:rsidDel="002D2EF3">
          <w:fldChar w:fldCharType="begin"/>
        </w:r>
        <w:r w:rsidDel="002D2EF3">
          <w:delInstrText xml:space="preserve"> HYPERLINK "http://www.afpatlantida.com" </w:delInstrText>
        </w:r>
        <w:r w:rsidDel="002D2EF3">
          <w:fldChar w:fldCharType="separate"/>
        </w:r>
        <w:r w:rsidR="008D58CB" w:rsidRPr="003F2577" w:rsidDel="002D2EF3">
          <w:rPr>
            <w:rStyle w:val="Hyperlink"/>
            <w:b/>
            <w:color w:val="auto"/>
            <w:u w:val="none"/>
          </w:rPr>
          <w:delText>www.afpatlantida.com</w:delText>
        </w:r>
        <w:r w:rsidDel="002D2EF3">
          <w:rPr>
            <w:rStyle w:val="Hyperlink"/>
            <w:b/>
            <w:color w:val="auto"/>
            <w:u w:val="none"/>
          </w:rPr>
          <w:fldChar w:fldCharType="end"/>
        </w:r>
      </w:del>
    </w:p>
    <w:p w:rsidR="008D58CB" w:rsidDel="002D2EF3" w:rsidRDefault="008D58CB" w:rsidP="003F2577">
      <w:pPr>
        <w:spacing w:after="0"/>
        <w:rPr>
          <w:del w:id="5" w:author="toto" w:date="2015-10-17T10:26:00Z"/>
        </w:rPr>
      </w:pPr>
      <w:del w:id="6" w:author="toto" w:date="2015-10-17T10:26:00Z">
        <w:r w:rsidDel="002D2EF3">
          <w:delText xml:space="preserve">Conéctate con tu Fondo de Pensiones Atlántida ingresando a la página web. Si deseas puedes realizar  una proyección </w:delText>
        </w:r>
        <w:r w:rsidR="003F2577" w:rsidDel="002D2EF3">
          <w:delText>para estar al tanto</w:delText>
        </w:r>
        <w:r w:rsidDel="002D2EF3">
          <w:delText xml:space="preserve"> cuánto vas a tener al momento de tu Jubilación</w:delText>
        </w:r>
        <w:r w:rsidR="00765003" w:rsidDel="002D2EF3">
          <w:delText xml:space="preserve"> entrando a “Realice su Proyección”</w:delText>
        </w:r>
      </w:del>
    </w:p>
    <w:p w:rsidR="00765003" w:rsidRDefault="00765003" w:rsidP="003F2577">
      <w:pPr>
        <w:spacing w:after="0"/>
      </w:pPr>
      <w:bookmarkStart w:id="7" w:name="_GoBack"/>
      <w:bookmarkEnd w:id="7"/>
    </w:p>
    <w:p w:rsidR="00765003" w:rsidRPr="00765003" w:rsidRDefault="002D2EF3" w:rsidP="003F2577">
      <w:pPr>
        <w:spacing w:after="0"/>
        <w:rPr>
          <w:b/>
        </w:rPr>
      </w:pPr>
      <w:hyperlink r:id="rId7" w:history="1">
        <w:r w:rsidR="00765003" w:rsidRPr="00765003">
          <w:rPr>
            <w:rStyle w:val="Hyperlink"/>
            <w:b/>
            <w:color w:val="auto"/>
            <w:u w:val="none"/>
          </w:rPr>
          <w:t>afp@afpatlantida.com</w:t>
        </w:r>
      </w:hyperlink>
    </w:p>
    <w:p w:rsidR="00683990" w:rsidRDefault="00765003" w:rsidP="00CF783A">
      <w:pPr>
        <w:spacing w:after="0"/>
      </w:pPr>
      <w:r>
        <w:lastRenderedPageBreak/>
        <w:t xml:space="preserve">A través de esta cuenta de correo, tanto afiliados como empleadores, pueden escribirnos para realizar de manera fácil y oportuna cualquier consulta </w:t>
      </w:r>
      <w:r w:rsidR="00CF783A">
        <w:t>referente a nuestros servicios.</w:t>
      </w:r>
    </w:p>
    <w:p w:rsidR="007300AC" w:rsidRPr="00CF783A" w:rsidRDefault="00F63FCA">
      <w:pPr>
        <w:rPr>
          <w:b/>
          <w:i/>
          <w:sz w:val="28"/>
          <w:szCs w:val="28"/>
        </w:rPr>
      </w:pPr>
      <w:r w:rsidRPr="00CF783A">
        <w:rPr>
          <w:b/>
          <w:i/>
          <w:sz w:val="28"/>
          <w:szCs w:val="28"/>
        </w:rPr>
        <w:t xml:space="preserve">En la parte de atrás de la carpeta: </w:t>
      </w:r>
    </w:p>
    <w:p w:rsidR="00CF783A" w:rsidRDefault="00CF783A" w:rsidP="00CF783A"/>
    <w:p w:rsidR="00CF783A" w:rsidRPr="00CF783A" w:rsidRDefault="00CF783A" w:rsidP="00CF783A">
      <w:pPr>
        <w:rPr>
          <w:b/>
          <w:sz w:val="24"/>
          <w:szCs w:val="24"/>
          <w:u w:val="single"/>
        </w:rPr>
      </w:pPr>
      <w:r w:rsidRPr="00CF783A">
        <w:rPr>
          <w:b/>
          <w:sz w:val="24"/>
          <w:szCs w:val="24"/>
          <w:u w:val="single"/>
        </w:rPr>
        <w:t>Dirección de las oficinas:</w:t>
      </w:r>
    </w:p>
    <w:p w:rsidR="00CF783A" w:rsidRPr="00CF783A" w:rsidRDefault="00CF783A" w:rsidP="00CF783A">
      <w:pPr>
        <w:rPr>
          <w:b/>
        </w:rPr>
      </w:pPr>
      <w:r w:rsidRPr="00CF783A">
        <w:rPr>
          <w:b/>
        </w:rPr>
        <w:t xml:space="preserve">Tegucigalpa: </w:t>
      </w:r>
    </w:p>
    <w:p w:rsidR="00CF783A" w:rsidRDefault="00CF783A" w:rsidP="00CF783A">
      <w:r>
        <w:t>Col. San Ignacio, Edificio SONISA primer nivel.</w:t>
      </w:r>
    </w:p>
    <w:p w:rsidR="00CF783A" w:rsidRDefault="00CF783A" w:rsidP="00CF783A">
      <w:r>
        <w:t>Apdo. Postal No. 6221</w:t>
      </w:r>
    </w:p>
    <w:p w:rsidR="00CF783A" w:rsidRDefault="00CF783A" w:rsidP="00CF783A">
      <w:r>
        <w:t>PBX: 2280-3000, FAX: 2280-3008</w:t>
      </w:r>
    </w:p>
    <w:p w:rsidR="00CF783A" w:rsidRPr="00CF783A" w:rsidRDefault="00CF783A" w:rsidP="00CF783A">
      <w:pPr>
        <w:rPr>
          <w:b/>
        </w:rPr>
      </w:pPr>
      <w:r w:rsidRPr="00CF783A">
        <w:rPr>
          <w:b/>
        </w:rPr>
        <w:t xml:space="preserve">San Pedro Sula: </w:t>
      </w:r>
    </w:p>
    <w:p w:rsidR="00CF783A" w:rsidRDefault="00CF783A" w:rsidP="00CF783A">
      <w:r>
        <w:t>Bo. Los Andes, Edif. Banco Atlántida, 1era calle, 14ta Avenida Noroeste.</w:t>
      </w:r>
    </w:p>
    <w:p w:rsidR="00CF783A" w:rsidRDefault="00CF783A" w:rsidP="00CF783A">
      <w:r>
        <w:t>PBX: 2580-3000, FAX: 2557-6387</w:t>
      </w:r>
    </w:p>
    <w:p w:rsidR="00CF783A" w:rsidRPr="00CF783A" w:rsidRDefault="00CF783A" w:rsidP="00CF783A">
      <w:pPr>
        <w:rPr>
          <w:b/>
        </w:rPr>
      </w:pPr>
      <w:r w:rsidRPr="00CF783A">
        <w:rPr>
          <w:b/>
        </w:rPr>
        <w:t xml:space="preserve">La Ceiba: </w:t>
      </w:r>
    </w:p>
    <w:p w:rsidR="00CF783A" w:rsidRDefault="00CF783A" w:rsidP="00CF783A">
      <w:r>
        <w:t>Plaza Premier, Agencia  Banco Atlántida 2do nivel.</w:t>
      </w:r>
    </w:p>
    <w:p w:rsidR="00CF783A" w:rsidRDefault="00CF783A" w:rsidP="00CF783A">
      <w:r>
        <w:t>PBX: 2280-0000, Extensión 4865</w:t>
      </w:r>
    </w:p>
    <w:p w:rsidR="00CF783A" w:rsidRPr="00CF783A" w:rsidRDefault="00CF783A" w:rsidP="00CF783A">
      <w:pPr>
        <w:rPr>
          <w:b/>
        </w:rPr>
      </w:pPr>
      <w:r w:rsidRPr="00CF783A">
        <w:rPr>
          <w:b/>
        </w:rPr>
        <w:t>BANCATLAN:</w:t>
      </w:r>
    </w:p>
    <w:p w:rsidR="00CF783A" w:rsidRDefault="00CF783A" w:rsidP="00CF783A">
      <w:r>
        <w:t xml:space="preserve">PBX: 2580-0000, Extensión 3351  </w:t>
      </w:r>
    </w:p>
    <w:p w:rsidR="00CF783A" w:rsidRDefault="00CF783A"/>
    <w:p w:rsidR="00CF783A" w:rsidRDefault="00CF783A"/>
    <w:p w:rsidR="00CF783A" w:rsidRPr="00CF783A" w:rsidRDefault="00F63FCA">
      <w:pPr>
        <w:rPr>
          <w:b/>
          <w:noProof/>
          <w:sz w:val="24"/>
          <w:szCs w:val="24"/>
          <w:u w:val="single"/>
          <w:lang w:eastAsia="es-HN"/>
        </w:rPr>
      </w:pPr>
      <w:r w:rsidRPr="00CF783A">
        <w:rPr>
          <w:b/>
          <w:noProof/>
          <w:sz w:val="24"/>
          <w:szCs w:val="24"/>
          <w:u w:val="single"/>
          <w:lang w:eastAsia="es-HN"/>
        </w:rPr>
        <w:t>Horarios de atencion</w:t>
      </w:r>
      <w:ins w:id="8" w:author="toto" w:date="2015-10-17T10:24:00Z">
        <w:r w:rsidR="00DC76C5">
          <w:rPr>
            <w:b/>
            <w:noProof/>
            <w:sz w:val="24"/>
            <w:szCs w:val="24"/>
            <w:u w:val="single"/>
            <w:lang w:eastAsia="es-HN"/>
          </w:rPr>
          <w:t xml:space="preserve"> En nuestas oficinas</w:t>
        </w:r>
      </w:ins>
      <w:r w:rsidRPr="00CF783A">
        <w:rPr>
          <w:b/>
          <w:noProof/>
          <w:sz w:val="24"/>
          <w:szCs w:val="24"/>
          <w:u w:val="single"/>
          <w:lang w:eastAsia="es-HN"/>
        </w:rPr>
        <w:t xml:space="preserve"> </w:t>
      </w:r>
      <w:r w:rsidR="00CF783A" w:rsidRPr="00CF783A">
        <w:rPr>
          <w:b/>
          <w:noProof/>
          <w:sz w:val="24"/>
          <w:szCs w:val="24"/>
          <w:u w:val="single"/>
          <w:lang w:eastAsia="es-HN"/>
        </w:rPr>
        <w:t>:</w:t>
      </w:r>
    </w:p>
    <w:p w:rsidR="00F63FCA" w:rsidRPr="00CF783A" w:rsidRDefault="00F63FCA">
      <w:pPr>
        <w:rPr>
          <w:rFonts w:cstheme="minorHAnsi"/>
          <w:noProof/>
          <w:lang w:eastAsia="es-HN"/>
        </w:rPr>
      </w:pPr>
      <w:r w:rsidRPr="00CF783A">
        <w:rPr>
          <w:rFonts w:cstheme="minorHAnsi"/>
          <w:color w:val="212121"/>
          <w:shd w:val="clear" w:color="auto" w:fill="FFFFFF"/>
        </w:rPr>
        <w:t>Lunes a jueves de 8:00 am - 5:00pm (sin cierre la mediodía</w:t>
      </w:r>
      <w:r w:rsidR="00CF783A" w:rsidRPr="00CF783A">
        <w:rPr>
          <w:rFonts w:cstheme="minorHAnsi"/>
          <w:color w:val="212121"/>
          <w:shd w:val="clear" w:color="auto" w:fill="FFFFFF"/>
        </w:rPr>
        <w:t>)</w:t>
      </w:r>
      <w:r w:rsidRPr="00CF783A">
        <w:rPr>
          <w:rFonts w:cstheme="minorHAnsi"/>
          <w:color w:val="212121"/>
        </w:rPr>
        <w:br/>
      </w:r>
      <w:r w:rsidRPr="00CF783A">
        <w:rPr>
          <w:rFonts w:cstheme="minorHAnsi"/>
          <w:color w:val="212121"/>
          <w:shd w:val="clear" w:color="auto" w:fill="FFFFFF"/>
        </w:rPr>
        <w:t>Viernes de 8:30 am - 4pm (sin cierre la mediodía)</w:t>
      </w:r>
      <w:r w:rsidRPr="00CF783A">
        <w:rPr>
          <w:rFonts w:cstheme="minorHAnsi"/>
          <w:color w:val="212121"/>
        </w:rPr>
        <w:br/>
      </w:r>
      <w:r w:rsidRPr="00CF783A">
        <w:rPr>
          <w:rFonts w:cstheme="minorHAnsi"/>
          <w:color w:val="212121"/>
          <w:shd w:val="clear" w:color="auto" w:fill="FFFFFF"/>
        </w:rPr>
        <w:t>Sábados de 8:00 - 11:</w:t>
      </w:r>
      <w:ins w:id="9" w:author="toto" w:date="2015-10-17T10:25:00Z">
        <w:r w:rsidR="00557F22">
          <w:rPr>
            <w:rFonts w:cstheme="minorHAnsi"/>
            <w:color w:val="212121"/>
            <w:shd w:val="clear" w:color="auto" w:fill="FFFFFF"/>
          </w:rPr>
          <w:t>0</w:t>
        </w:r>
      </w:ins>
      <w:del w:id="10" w:author="toto" w:date="2015-10-17T10:25:00Z">
        <w:r w:rsidRPr="00CF783A" w:rsidDel="00557F22">
          <w:rPr>
            <w:rFonts w:cstheme="minorHAnsi"/>
            <w:color w:val="212121"/>
            <w:shd w:val="clear" w:color="auto" w:fill="FFFFFF"/>
          </w:rPr>
          <w:delText>3</w:delText>
        </w:r>
      </w:del>
      <w:r w:rsidRPr="00CF783A">
        <w:rPr>
          <w:rFonts w:cstheme="minorHAnsi"/>
          <w:color w:val="212121"/>
          <w:shd w:val="clear" w:color="auto" w:fill="FFFFFF"/>
        </w:rPr>
        <w:t>0am</w:t>
      </w:r>
      <w:r w:rsidRPr="00CF783A">
        <w:rPr>
          <w:rStyle w:val="apple-converted-space"/>
          <w:rFonts w:cstheme="minorHAnsi"/>
          <w:color w:val="212121"/>
          <w:shd w:val="clear" w:color="auto" w:fill="FFFFFF"/>
        </w:rPr>
        <w:t> </w:t>
      </w:r>
    </w:p>
    <w:p w:rsidR="00F63FCA" w:rsidRDefault="00F63FCA"/>
    <w:p w:rsidR="00877B18" w:rsidRDefault="00877B18">
      <w:r>
        <w:t xml:space="preserve">Por ultimo: </w:t>
      </w:r>
    </w:p>
    <w:p w:rsidR="00877B18" w:rsidRDefault="00877B18"/>
    <w:p w:rsidR="00F63FCA" w:rsidRDefault="00877B18">
      <w:r>
        <w:rPr>
          <w:noProof/>
          <w:lang w:val="en-US"/>
        </w:rPr>
        <w:lastRenderedPageBreak/>
        <w:drawing>
          <wp:inline distT="0" distB="0" distL="0" distR="0" wp14:anchorId="69542B32">
            <wp:extent cx="5608955" cy="292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00AC" w:rsidRDefault="007300AC"/>
    <w:sectPr w:rsidR="00730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118ED"/>
    <w:multiLevelType w:val="hybridMultilevel"/>
    <w:tmpl w:val="F5D0E11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90"/>
    <w:rsid w:val="00107175"/>
    <w:rsid w:val="001128AA"/>
    <w:rsid w:val="00117D70"/>
    <w:rsid w:val="0016075C"/>
    <w:rsid w:val="002D2EF3"/>
    <w:rsid w:val="003F2577"/>
    <w:rsid w:val="00512B20"/>
    <w:rsid w:val="00533A53"/>
    <w:rsid w:val="00557F22"/>
    <w:rsid w:val="00683990"/>
    <w:rsid w:val="007300AC"/>
    <w:rsid w:val="00765003"/>
    <w:rsid w:val="007A7323"/>
    <w:rsid w:val="00840731"/>
    <w:rsid w:val="00877B18"/>
    <w:rsid w:val="008D58CB"/>
    <w:rsid w:val="008F0609"/>
    <w:rsid w:val="00B32873"/>
    <w:rsid w:val="00B51FC0"/>
    <w:rsid w:val="00CF783A"/>
    <w:rsid w:val="00DC76C5"/>
    <w:rsid w:val="00E1737B"/>
    <w:rsid w:val="00F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apple-converted-space">
    <w:name w:val="apple-converted-space"/>
    <w:basedOn w:val="DefaultParagraphFont"/>
    <w:rsid w:val="00683990"/>
  </w:style>
  <w:style w:type="character" w:styleId="Hyperlink">
    <w:name w:val="Hyperlink"/>
    <w:basedOn w:val="DefaultParagraphFont"/>
    <w:uiPriority w:val="99"/>
    <w:unhideWhenUsed/>
    <w:rsid w:val="00683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apple-converted-space">
    <w:name w:val="apple-converted-space"/>
    <w:basedOn w:val="DefaultParagraphFont"/>
    <w:rsid w:val="00683990"/>
  </w:style>
  <w:style w:type="character" w:styleId="Hyperlink">
    <w:name w:val="Hyperlink"/>
    <w:basedOn w:val="DefaultParagraphFont"/>
    <w:uiPriority w:val="99"/>
    <w:unhideWhenUsed/>
    <w:rsid w:val="00683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afp@afpatlant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patlantida.n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Cristha Isabel Maradiaga Andrade</dc:creator>
  <cp:lastModifiedBy>toto</cp:lastModifiedBy>
  <cp:revision>7</cp:revision>
  <cp:lastPrinted>2015-08-25T20:06:00Z</cp:lastPrinted>
  <dcterms:created xsi:type="dcterms:W3CDTF">2015-08-25T16:52:00Z</dcterms:created>
  <dcterms:modified xsi:type="dcterms:W3CDTF">2015-10-17T16:26:00Z</dcterms:modified>
</cp:coreProperties>
</file>